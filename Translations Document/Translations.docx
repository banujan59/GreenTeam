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187" w:rsidRDefault="00A64F2A" w:rsidP="00A64F2A">
      <w:pPr>
        <w:jc w:val="center"/>
        <w:rPr>
          <w:rFonts w:ascii="Times New Roman" w:hAnsi="Times New Roman" w:cs="Times New Roman"/>
          <w:sz w:val="48"/>
          <w:szCs w:val="48"/>
          <w:lang w:val="en-CA"/>
        </w:rPr>
      </w:pPr>
      <w:r>
        <w:rPr>
          <w:rFonts w:ascii="Times New Roman" w:hAnsi="Times New Roman" w:cs="Times New Roman"/>
          <w:sz w:val="48"/>
          <w:szCs w:val="48"/>
          <w:lang w:val="en-CA"/>
        </w:rPr>
        <w:t>Translations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4F2A" w:rsidTr="00A64F2A">
        <w:tc>
          <w:tcPr>
            <w:tcW w:w="3116" w:type="dxa"/>
          </w:tcPr>
          <w:p w:rsidR="00A64F2A" w:rsidRPr="00A64F2A" w:rsidRDefault="00A64F2A" w:rsidP="00A64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English (Original)</w:t>
            </w:r>
          </w:p>
        </w:tc>
        <w:tc>
          <w:tcPr>
            <w:tcW w:w="3117" w:type="dxa"/>
          </w:tcPr>
          <w:p w:rsidR="00A64F2A" w:rsidRPr="00A64F2A" w:rsidRDefault="00A64F2A" w:rsidP="00A64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French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Jeremya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)*</w:t>
            </w:r>
          </w:p>
        </w:tc>
        <w:tc>
          <w:tcPr>
            <w:tcW w:w="3117" w:type="dxa"/>
          </w:tcPr>
          <w:p w:rsidR="00A64F2A" w:rsidRPr="00A64F2A" w:rsidRDefault="00A64F2A" w:rsidP="00A64F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Tamil 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Banujan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CA"/>
              </w:rPr>
              <w:t>)</w:t>
            </w:r>
          </w:p>
        </w:tc>
      </w:tr>
      <w:tr w:rsidR="00A64F2A" w:rsidTr="00A64F2A">
        <w:tc>
          <w:tcPr>
            <w:tcW w:w="3116" w:type="dxa"/>
          </w:tcPr>
          <w:p w:rsidR="00A64F2A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More Information</w:t>
            </w:r>
          </w:p>
        </w:tc>
        <w:tc>
          <w:tcPr>
            <w:tcW w:w="3117" w:type="dxa"/>
          </w:tcPr>
          <w:p w:rsidR="00A64F2A" w:rsidRPr="003D5DA9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3D5DA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Plus d’information</w:t>
            </w:r>
          </w:p>
        </w:tc>
        <w:tc>
          <w:tcPr>
            <w:tcW w:w="3117" w:type="dxa"/>
          </w:tcPr>
          <w:p w:rsidR="00A64F2A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</w:p>
        </w:tc>
      </w:tr>
      <w:tr w:rsidR="00A64F2A" w:rsidTr="00A64F2A">
        <w:tc>
          <w:tcPr>
            <w:tcW w:w="3116" w:type="dxa"/>
          </w:tcPr>
          <w:p w:rsidR="00A64F2A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Login</w:t>
            </w:r>
          </w:p>
        </w:tc>
        <w:tc>
          <w:tcPr>
            <w:tcW w:w="3117" w:type="dxa"/>
          </w:tcPr>
          <w:p w:rsidR="00A64F2A" w:rsidRPr="003D5DA9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Connexion</w:t>
            </w:r>
          </w:p>
        </w:tc>
        <w:tc>
          <w:tcPr>
            <w:tcW w:w="3117" w:type="dxa"/>
          </w:tcPr>
          <w:p w:rsidR="00A64F2A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</w:p>
        </w:tc>
      </w:tr>
      <w:tr w:rsidR="00A64F2A" w:rsidTr="00A64F2A">
        <w:tc>
          <w:tcPr>
            <w:tcW w:w="3116" w:type="dxa"/>
          </w:tcPr>
          <w:p w:rsidR="00A64F2A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English</w:t>
            </w:r>
          </w:p>
        </w:tc>
        <w:tc>
          <w:tcPr>
            <w:tcW w:w="3117" w:type="dxa"/>
          </w:tcPr>
          <w:p w:rsidR="00A64F2A" w:rsidRPr="003D5DA9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English</w:t>
            </w:r>
          </w:p>
        </w:tc>
        <w:tc>
          <w:tcPr>
            <w:tcW w:w="3117" w:type="dxa"/>
          </w:tcPr>
          <w:p w:rsidR="00A64F2A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  <w:t>English</w:t>
            </w:r>
          </w:p>
        </w:tc>
      </w:tr>
      <w:tr w:rsidR="00A64F2A" w:rsidTr="00A64F2A">
        <w:tc>
          <w:tcPr>
            <w:tcW w:w="3116" w:type="dxa"/>
          </w:tcPr>
          <w:p w:rsidR="00A64F2A" w:rsidRPr="005539EC" w:rsidRDefault="003D5DA9" w:rsidP="00A64F2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CA"/>
              </w:rPr>
            </w:pPr>
            <w:r w:rsidRPr="005539EC">
              <w:rPr>
                <w:rFonts w:ascii="Times New Roman" w:hAnsi="Times New Roman" w:cs="Times New Roman"/>
                <w:color w:val="FF0000"/>
                <w:sz w:val="28"/>
                <w:szCs w:val="28"/>
                <w:lang w:val="fr-CA"/>
              </w:rPr>
              <w:t>Français</w:t>
            </w:r>
          </w:p>
        </w:tc>
        <w:tc>
          <w:tcPr>
            <w:tcW w:w="3117" w:type="dxa"/>
          </w:tcPr>
          <w:p w:rsidR="00A64F2A" w:rsidRPr="003D5DA9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Français</w:t>
            </w:r>
          </w:p>
        </w:tc>
        <w:tc>
          <w:tcPr>
            <w:tcW w:w="3117" w:type="dxa"/>
          </w:tcPr>
          <w:p w:rsidR="00A64F2A" w:rsidRDefault="003D5DA9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 w:bidi="ta-LK"/>
              </w:rPr>
              <w:t>Français</w:t>
            </w:r>
          </w:p>
        </w:tc>
      </w:tr>
      <w:tr w:rsidR="00A64F2A" w:rsidTr="00A64F2A">
        <w:tc>
          <w:tcPr>
            <w:tcW w:w="3116" w:type="dxa"/>
          </w:tcPr>
          <w:p w:rsidR="00A64F2A" w:rsidRPr="005539EC" w:rsidRDefault="002F628B" w:rsidP="00A64F2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CA"/>
              </w:rPr>
            </w:pPr>
            <w:proofErr w:type="spellStart"/>
            <w:r w:rsidRPr="005539EC">
              <w:rPr>
                <w:rFonts w:ascii="Vijaya" w:hAnsi="Vijaya" w:cs="Vijaya"/>
                <w:color w:val="FF0000"/>
                <w:sz w:val="28"/>
                <w:szCs w:val="28"/>
                <w:lang w:val="en-CA"/>
              </w:rPr>
              <w:t>தமிழ்</w:t>
            </w:r>
            <w:proofErr w:type="spellEnd"/>
          </w:p>
        </w:tc>
        <w:tc>
          <w:tcPr>
            <w:tcW w:w="3117" w:type="dxa"/>
          </w:tcPr>
          <w:p w:rsidR="00A64F2A" w:rsidRPr="003D5DA9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proofErr w:type="spellStart"/>
            <w:r w:rsidRPr="002F628B">
              <w:rPr>
                <w:rFonts w:ascii="Vijaya" w:hAnsi="Vijaya" w:cs="Vijaya"/>
                <w:sz w:val="28"/>
                <w:szCs w:val="28"/>
                <w:lang w:val="en-CA"/>
              </w:rPr>
              <w:t>தமிழ்</w:t>
            </w:r>
            <w:proofErr w:type="spellEnd"/>
          </w:p>
        </w:tc>
        <w:tc>
          <w:tcPr>
            <w:tcW w:w="3117" w:type="dxa"/>
          </w:tcPr>
          <w:p w:rsidR="00A64F2A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en-CA" w:bidi="ta-LK"/>
              </w:rPr>
            </w:pPr>
            <w:proofErr w:type="spellStart"/>
            <w:r w:rsidRPr="002F628B">
              <w:rPr>
                <w:rFonts w:ascii="Vijaya" w:hAnsi="Vijaya" w:cs="Vijaya"/>
                <w:sz w:val="28"/>
                <w:szCs w:val="28"/>
                <w:lang w:val="en-CA" w:bidi="ta-LK"/>
              </w:rPr>
              <w:t>தமிழ்</w:t>
            </w:r>
            <w:proofErr w:type="spellEnd"/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2F62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 are located near Côte-</w:t>
            </w:r>
            <w:proofErr w:type="spellStart"/>
            <w:r w:rsidRPr="002F62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Vertu</w:t>
            </w:r>
            <w:proofErr w:type="spellEnd"/>
            <w:r w:rsidRPr="002F62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Metro Station at 1485 Rue MacDonald, St.-Laurent, Québec H4L 2A8</w:t>
            </w:r>
          </w:p>
        </w:tc>
        <w:tc>
          <w:tcPr>
            <w:tcW w:w="3117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F628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Nous sommes situés près de la station de métro Côte-Vertu à 1485, rue </w:t>
            </w:r>
            <w:proofErr w:type="spellStart"/>
            <w:r w:rsidRPr="002F628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MacDonald</w:t>
            </w:r>
            <w:proofErr w:type="spellEnd"/>
            <w:r w:rsidRPr="002F628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, Saint-Laurent, Québec H4L 2A8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Room # 203</w:t>
            </w:r>
          </w:p>
        </w:tc>
        <w:tc>
          <w:tcPr>
            <w:tcW w:w="3117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Bureau </w:t>
            </w:r>
            <w:r w:rsidRPr="002F628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n ° 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203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2F628B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2F62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Tel.: 514-337-1337</w:t>
            </w:r>
          </w:p>
        </w:tc>
        <w:tc>
          <w:tcPr>
            <w:tcW w:w="3117" w:type="dxa"/>
          </w:tcPr>
          <w:p w:rsidR="002F628B" w:rsidRPr="002F628B" w:rsidRDefault="002F628B" w:rsidP="00E17AC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Tél</w:t>
            </w:r>
            <w:proofErr w:type="spellEnd"/>
            <w:r w:rsidR="00E17ACF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.</w:t>
            </w:r>
            <w:r w:rsidR="00E17ACF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 :</w:t>
            </w:r>
            <w:r w:rsidRPr="002F62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514-337-1337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E17ACF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</w:p>
        </w:tc>
        <w:tc>
          <w:tcPr>
            <w:tcW w:w="3117" w:type="dxa"/>
          </w:tcPr>
          <w:p w:rsidR="00A64F2A" w:rsidRPr="00E17ACF" w:rsidRDefault="00E17AC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E17ACF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Retourner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E17ACF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</w:t>
            </w:r>
          </w:p>
        </w:tc>
        <w:tc>
          <w:tcPr>
            <w:tcW w:w="3117" w:type="dxa"/>
          </w:tcPr>
          <w:p w:rsidR="00A64F2A" w:rsidRPr="00E17ACF" w:rsidRDefault="00E17AC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Langue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E17ACF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Please select your language:</w:t>
            </w:r>
          </w:p>
        </w:tc>
        <w:tc>
          <w:tcPr>
            <w:tcW w:w="3117" w:type="dxa"/>
          </w:tcPr>
          <w:p w:rsidR="00A64F2A" w:rsidRPr="00E17ACF" w:rsidRDefault="00E17AC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Choisissez votre langue :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1614A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</w:t>
            </w:r>
          </w:p>
        </w:tc>
        <w:tc>
          <w:tcPr>
            <w:tcW w:w="3117" w:type="dxa"/>
          </w:tcPr>
          <w:p w:rsidR="00A64F2A" w:rsidRPr="00E17ACF" w:rsidRDefault="001614A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Annuler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1614A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</w:p>
        </w:tc>
        <w:tc>
          <w:tcPr>
            <w:tcW w:w="3117" w:type="dxa"/>
          </w:tcPr>
          <w:p w:rsidR="00A64F2A" w:rsidRPr="00E17ACF" w:rsidRDefault="001614A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Confirmer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9321A7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A64F2A" w:rsidRPr="00E17ACF" w:rsidRDefault="009321A7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Courriel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2F628B" w:rsidTr="00A64F2A">
        <w:tc>
          <w:tcPr>
            <w:tcW w:w="3116" w:type="dxa"/>
          </w:tcPr>
          <w:p w:rsidR="00A64F2A" w:rsidRPr="002F628B" w:rsidRDefault="009321A7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3117" w:type="dxa"/>
          </w:tcPr>
          <w:p w:rsidR="00A64F2A" w:rsidRPr="00E17ACF" w:rsidRDefault="009321A7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Mot de passe</w:t>
            </w:r>
          </w:p>
        </w:tc>
        <w:tc>
          <w:tcPr>
            <w:tcW w:w="3117" w:type="dxa"/>
          </w:tcPr>
          <w:p w:rsidR="00A64F2A" w:rsidRPr="002F628B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9321A7" w:rsidTr="00A64F2A">
        <w:tc>
          <w:tcPr>
            <w:tcW w:w="3116" w:type="dxa"/>
          </w:tcPr>
          <w:p w:rsidR="00A64F2A" w:rsidRPr="002F628B" w:rsidRDefault="009321A7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Forgot Password?</w:t>
            </w:r>
          </w:p>
        </w:tc>
        <w:tc>
          <w:tcPr>
            <w:tcW w:w="3117" w:type="dxa"/>
          </w:tcPr>
          <w:p w:rsidR="00A64F2A" w:rsidRPr="00E17ACF" w:rsidRDefault="009321A7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Vous avez oublié votre mot de passe?</w:t>
            </w:r>
          </w:p>
        </w:tc>
        <w:tc>
          <w:tcPr>
            <w:tcW w:w="3117" w:type="dxa"/>
          </w:tcPr>
          <w:p w:rsidR="00A64F2A" w:rsidRPr="009321A7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539EC" w:rsidP="005539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server could not be accessed. Please try agai</w:t>
            </w:r>
            <w:r w:rsidRPr="005539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n.</w:t>
            </w:r>
          </w:p>
        </w:tc>
        <w:tc>
          <w:tcPr>
            <w:tcW w:w="3117" w:type="dxa"/>
          </w:tcPr>
          <w:p w:rsidR="00A64F2A" w:rsidRPr="005539EC" w:rsidRDefault="005539EC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539EC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Le serveur n’a pas pu être consulte. Veuillez réessayer.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</w:t>
            </w:r>
          </w:p>
        </w:tc>
        <w:tc>
          <w:tcPr>
            <w:tcW w:w="3117" w:type="dxa"/>
          </w:tcPr>
          <w:p w:rsidR="00A64F2A" w:rsidRPr="005F42C4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42C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Accueil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</w:t>
            </w:r>
          </w:p>
        </w:tc>
        <w:tc>
          <w:tcPr>
            <w:tcW w:w="3117" w:type="dxa"/>
          </w:tcPr>
          <w:p w:rsidR="00A64F2A" w:rsidRPr="005F42C4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42C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Horaire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Appointments</w:t>
            </w:r>
          </w:p>
        </w:tc>
        <w:tc>
          <w:tcPr>
            <w:tcW w:w="3117" w:type="dxa"/>
          </w:tcPr>
          <w:p w:rsidR="00A64F2A" w:rsidRPr="005F42C4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42C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Rendez-vous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3117" w:type="dxa"/>
          </w:tcPr>
          <w:p w:rsidR="00A64F2A" w:rsidRPr="005F42C4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42C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Déconnexion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64F2A" w:rsidRPr="005539EC" w:rsidTr="00A64F2A">
        <w:tc>
          <w:tcPr>
            <w:tcW w:w="3116" w:type="dxa"/>
          </w:tcPr>
          <w:p w:rsidR="00A64F2A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 Tools</w:t>
            </w:r>
          </w:p>
        </w:tc>
        <w:tc>
          <w:tcPr>
            <w:tcW w:w="3117" w:type="dxa"/>
          </w:tcPr>
          <w:p w:rsidR="00A64F2A" w:rsidRPr="009C609F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9C609F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Mes outils</w:t>
            </w:r>
          </w:p>
        </w:tc>
        <w:tc>
          <w:tcPr>
            <w:tcW w:w="3117" w:type="dxa"/>
          </w:tcPr>
          <w:p w:rsidR="00A64F2A" w:rsidRPr="005539EC" w:rsidRDefault="00A64F2A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9C609F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Events: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Événements :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Students: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Étudiants :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Schedule: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Horaire :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Effectuer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Choose action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Choisissez une action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Add a new event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Ajouter un nouvel événement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9C609F" w:rsidP="009C60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an </w:t>
            </w:r>
            <w:r w:rsidRPr="009C609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existing</w:t>
            </w:r>
            <w:r w:rsidRPr="009C6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Modifier un événement existant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student</w:t>
            </w:r>
          </w:p>
        </w:tc>
        <w:tc>
          <w:tcPr>
            <w:tcW w:w="3117" w:type="dxa"/>
          </w:tcPr>
          <w:p w:rsidR="005F42C4" w:rsidRPr="009C609F" w:rsidRDefault="009C609F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Ajouter un nouvel </w:t>
            </w:r>
            <w:r w:rsidR="0085654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étudiant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42C4" w:rsidRPr="005539EC" w:rsidTr="00A64F2A">
        <w:tc>
          <w:tcPr>
            <w:tcW w:w="3116" w:type="dxa"/>
          </w:tcPr>
          <w:p w:rsidR="005F42C4" w:rsidRPr="0085654E" w:rsidRDefault="0085654E" w:rsidP="00A64F2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student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information</w:t>
            </w:r>
          </w:p>
        </w:tc>
        <w:tc>
          <w:tcPr>
            <w:tcW w:w="3117" w:type="dxa"/>
          </w:tcPr>
          <w:p w:rsidR="005F42C4" w:rsidRPr="009C609F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Modifier un enregistrement d’étudiant</w:t>
            </w:r>
          </w:p>
        </w:tc>
        <w:tc>
          <w:tcPr>
            <w:tcW w:w="3117" w:type="dxa"/>
          </w:tcPr>
          <w:p w:rsidR="005F42C4" w:rsidRPr="005539EC" w:rsidRDefault="005F42C4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85654E" w:rsidRPr="005539EC" w:rsidTr="00A64F2A">
        <w:tc>
          <w:tcPr>
            <w:tcW w:w="3116" w:type="dxa"/>
          </w:tcPr>
          <w:p w:rsid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student</w:t>
            </w:r>
          </w:p>
        </w:tc>
        <w:tc>
          <w:tcPr>
            <w:tcW w:w="3117" w:type="dxa"/>
          </w:tcPr>
          <w:p w:rsid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Supprimer un étudiant</w:t>
            </w:r>
          </w:p>
        </w:tc>
        <w:tc>
          <w:tcPr>
            <w:tcW w:w="3117" w:type="dxa"/>
          </w:tcPr>
          <w:p w:rsidR="0085654E" w:rsidRPr="005539EC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85654E" w:rsidRPr="0085654E" w:rsidTr="00A64F2A">
        <w:tc>
          <w:tcPr>
            <w:tcW w:w="3116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Display student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information</w:t>
            </w:r>
          </w:p>
        </w:tc>
        <w:tc>
          <w:tcPr>
            <w:tcW w:w="3117" w:type="dxa"/>
          </w:tcPr>
          <w:p w:rsid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Afficher les informations sur un étudiant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85654E" w:rsidRPr="0085654E" w:rsidTr="00A64F2A">
        <w:tc>
          <w:tcPr>
            <w:tcW w:w="3116" w:type="dxa"/>
          </w:tcPr>
          <w:p w:rsidR="0085654E" w:rsidRP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 xml:space="preserve">Print </w:t>
            </w:r>
            <w:r w:rsidRPr="00A365D2">
              <w:rPr>
                <w:rFonts w:ascii="Times New Roman" w:hAnsi="Times New Roman" w:cs="Times New Roman"/>
                <w:color w:val="FF0000"/>
                <w:sz w:val="28"/>
                <w:szCs w:val="28"/>
                <w:lang w:val="en-CA"/>
              </w:rPr>
              <w:t>s</w:t>
            </w:r>
            <w:r w:rsidR="0085654E" w:rsidRPr="0085654E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ummary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Résumé imprimé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85654E" w:rsidRPr="0085654E" w:rsidTr="00A64F2A">
        <w:tc>
          <w:tcPr>
            <w:tcW w:w="3116" w:type="dxa"/>
          </w:tcPr>
          <w:p w:rsidR="0085654E" w:rsidRPr="00A365D2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A365D2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Update schedule</w:t>
            </w:r>
          </w:p>
        </w:tc>
        <w:tc>
          <w:tcPr>
            <w:tcW w:w="3117" w:type="dxa"/>
          </w:tcPr>
          <w:p w:rsid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Mise à jour l’horaire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85654E" w:rsidRPr="0085654E" w:rsidTr="00A64F2A">
        <w:tc>
          <w:tcPr>
            <w:tcW w:w="3116" w:type="dxa"/>
          </w:tcPr>
          <w:p w:rsidR="0085654E" w:rsidRPr="00A365D2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 w:rsidRPr="00A365D2"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Add new lesson</w:t>
            </w:r>
          </w:p>
        </w:tc>
        <w:tc>
          <w:tcPr>
            <w:tcW w:w="3117" w:type="dxa"/>
          </w:tcPr>
          <w:p w:rsid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Ajouter une nouvelle leçon</w:t>
            </w:r>
          </w:p>
        </w:tc>
        <w:tc>
          <w:tcPr>
            <w:tcW w:w="3117" w:type="dxa"/>
          </w:tcPr>
          <w:p w:rsidR="0085654E" w:rsidRPr="0085654E" w:rsidRDefault="0085654E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85654E" w:rsidTr="00A64F2A">
        <w:tc>
          <w:tcPr>
            <w:tcW w:w="3116" w:type="dxa"/>
          </w:tcPr>
          <w:p w:rsidR="00A365D2" w:rsidRP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Latest News</w:t>
            </w:r>
          </w:p>
        </w:tc>
        <w:tc>
          <w:tcPr>
            <w:tcW w:w="3117" w:type="dxa"/>
          </w:tcPr>
          <w:p w:rsid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Nouvelles récentes</w:t>
            </w:r>
          </w:p>
        </w:tc>
        <w:tc>
          <w:tcPr>
            <w:tcW w:w="3117" w:type="dxa"/>
          </w:tcPr>
          <w:p w:rsidR="00A365D2" w:rsidRP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85654E" w:rsidTr="00A64F2A">
        <w:tc>
          <w:tcPr>
            <w:tcW w:w="3116" w:type="dxa"/>
          </w:tcPr>
          <w:p w:rsidR="00A365D2" w:rsidRP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Monday, April 17</w:t>
            </w:r>
            <w:r w:rsidRPr="00F702A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CA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, 2017</w:t>
            </w:r>
          </w:p>
        </w:tc>
        <w:tc>
          <w:tcPr>
            <w:tcW w:w="3117" w:type="dxa"/>
          </w:tcPr>
          <w:p w:rsid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Lundi 17 avril 2017</w:t>
            </w:r>
          </w:p>
        </w:tc>
        <w:tc>
          <w:tcPr>
            <w:tcW w:w="3117" w:type="dxa"/>
          </w:tcPr>
          <w:p w:rsidR="00A365D2" w:rsidRP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85654E" w:rsidTr="00A64F2A">
        <w:tc>
          <w:tcPr>
            <w:tcW w:w="3116" w:type="dxa"/>
          </w:tcPr>
          <w:p w:rsidR="00A365D2" w:rsidRP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School will be closed</w:t>
            </w:r>
          </w:p>
        </w:tc>
        <w:tc>
          <w:tcPr>
            <w:tcW w:w="3117" w:type="dxa"/>
          </w:tcPr>
          <w:p w:rsid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L’école sera fermée</w:t>
            </w:r>
          </w:p>
        </w:tc>
        <w:tc>
          <w:tcPr>
            <w:tcW w:w="3117" w:type="dxa"/>
          </w:tcPr>
          <w:p w:rsidR="00A365D2" w:rsidRPr="0085654E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A365D2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en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CA"/>
              </w:rPr>
              <w:t>You have # new message(s) from your teacher.</w:t>
            </w:r>
          </w:p>
        </w:tc>
        <w:tc>
          <w:tcPr>
            <w:tcW w:w="3117" w:type="dxa"/>
          </w:tcPr>
          <w:p w:rsidR="00A365D2" w:rsidRPr="00F702AC" w:rsidRDefault="00F702AC" w:rsidP="00F702AC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F702A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Vous avez 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#</w:t>
            </w:r>
            <w:r w:rsidRPr="00F702A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nouveau message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(s)</w:t>
            </w:r>
            <w:r w:rsidRPr="00F702AC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de votre professeur.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Date</w:t>
            </w:r>
          </w:p>
        </w:tc>
        <w:tc>
          <w:tcPr>
            <w:tcW w:w="3117" w:type="dxa"/>
          </w:tcPr>
          <w:p w:rsidR="00A365D2" w:rsidRPr="00F702AC" w:rsidRDefault="00F702AC" w:rsidP="00A64F2A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Date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val="fr-FR"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F702AC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02AC">
              <w:rPr>
                <w:rFonts w:ascii="Times New Roman" w:hAnsi="Times New Roman" w:cs="Times New Roman"/>
                <w:sz w:val="28"/>
                <w:szCs w:val="28"/>
              </w:rPr>
              <w:t>News Name [probably not even going to be used, though]</w:t>
            </w:r>
          </w:p>
        </w:tc>
        <w:tc>
          <w:tcPr>
            <w:tcW w:w="3117" w:type="dxa"/>
          </w:tcPr>
          <w:p w:rsidR="00A365D2" w:rsidRPr="00F702AC" w:rsidRDefault="00F702AC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 de la nouvelle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5F6F3E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alances</w:t>
            </w:r>
          </w:p>
        </w:tc>
        <w:tc>
          <w:tcPr>
            <w:tcW w:w="3117" w:type="dxa"/>
          </w:tcPr>
          <w:p w:rsidR="00A365D2" w:rsidRPr="005F6F3E" w:rsidRDefault="005F6F3E" w:rsidP="005F6F3E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Soldes </w:t>
            </w:r>
            <w:r w:rsidRPr="005F6F3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dû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:rsidR="00A365D2" w:rsidRPr="005F6F3E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Numéro d’étudiant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3117" w:type="dxa"/>
          </w:tcPr>
          <w:p w:rsidR="00A365D2" w:rsidRPr="005F6F3E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Nom :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A365D2" w:rsidRPr="00F702AC" w:rsidTr="00A64F2A">
        <w:tc>
          <w:tcPr>
            <w:tcW w:w="3116" w:type="dxa"/>
          </w:tcPr>
          <w:p w:rsidR="00A365D2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 Amount:</w:t>
            </w:r>
          </w:p>
        </w:tc>
        <w:tc>
          <w:tcPr>
            <w:tcW w:w="3117" w:type="dxa"/>
          </w:tcPr>
          <w:p w:rsidR="00A365D2" w:rsidRPr="005F6F3E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 xml:space="preserve">Montant </w:t>
            </w:r>
            <w:r w:rsidR="00D85514" w:rsidRPr="005F6F3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dû</w:t>
            </w:r>
            <w:r w:rsidR="00D85514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 :</w:t>
            </w:r>
          </w:p>
        </w:tc>
        <w:tc>
          <w:tcPr>
            <w:tcW w:w="3117" w:type="dxa"/>
          </w:tcPr>
          <w:p w:rsidR="00A365D2" w:rsidRPr="00F702AC" w:rsidRDefault="00A365D2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6F3E" w:rsidRPr="00F702AC" w:rsidTr="00A64F2A">
        <w:tc>
          <w:tcPr>
            <w:tcW w:w="3116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Due:</w:t>
            </w:r>
          </w:p>
        </w:tc>
        <w:tc>
          <w:tcPr>
            <w:tcW w:w="3117" w:type="dxa"/>
          </w:tcPr>
          <w:p w:rsidR="005F6F3E" w:rsidRPr="005F6F3E" w:rsidRDefault="00D8551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5F6F3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</w:t>
            </w:r>
            <w:r w:rsidRPr="005F6F3E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û</w:t>
            </w: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 :</w:t>
            </w:r>
          </w:p>
        </w:tc>
        <w:tc>
          <w:tcPr>
            <w:tcW w:w="3117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6F3E" w:rsidRPr="00F702AC" w:rsidTr="00A64F2A">
        <w:tc>
          <w:tcPr>
            <w:tcW w:w="3116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 Date:</w:t>
            </w:r>
          </w:p>
        </w:tc>
        <w:tc>
          <w:tcPr>
            <w:tcW w:w="3117" w:type="dxa"/>
          </w:tcPr>
          <w:p w:rsidR="005F6F3E" w:rsidRPr="005F6F3E" w:rsidRDefault="00D8551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Date d’échéance</w:t>
            </w:r>
          </w:p>
        </w:tc>
        <w:tc>
          <w:tcPr>
            <w:tcW w:w="3117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5F6F3E" w:rsidRPr="00F702AC" w:rsidTr="00A64F2A">
        <w:tc>
          <w:tcPr>
            <w:tcW w:w="3116" w:type="dxa"/>
          </w:tcPr>
          <w:p w:rsidR="005F6F3E" w:rsidRPr="00F702AC" w:rsidRDefault="005F6F3E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Number:</w:t>
            </w:r>
          </w:p>
        </w:tc>
        <w:tc>
          <w:tcPr>
            <w:tcW w:w="3117" w:type="dxa"/>
          </w:tcPr>
          <w:p w:rsidR="005F6F3E" w:rsidRPr="005F6F3E" w:rsidRDefault="00D85514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Numéro de téléphone :</w:t>
            </w:r>
          </w:p>
        </w:tc>
        <w:tc>
          <w:tcPr>
            <w:tcW w:w="3117" w:type="dxa"/>
          </w:tcPr>
          <w:p w:rsidR="005F6F3E" w:rsidRPr="00F702AC" w:rsidRDefault="005F6F3E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Theory Class:</w:t>
            </w:r>
          </w:p>
        </w:tc>
        <w:tc>
          <w:tcPr>
            <w:tcW w:w="3117" w:type="dxa"/>
          </w:tcPr>
          <w:p w:rsidR="00010819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Classe théorique :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Practical Class:</w:t>
            </w:r>
          </w:p>
        </w:tc>
        <w:tc>
          <w:tcPr>
            <w:tcW w:w="3117" w:type="dxa"/>
          </w:tcPr>
          <w:p w:rsidR="00010819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Classe pratique :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81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 A.M.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2 P.M.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[example]</w:t>
            </w:r>
          </w:p>
        </w:tc>
        <w:tc>
          <w:tcPr>
            <w:tcW w:w="3117" w:type="dxa"/>
          </w:tcPr>
          <w:p w:rsidR="00010819" w:rsidRPr="00010819" w:rsidRDefault="00010819" w:rsidP="00010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4h </w:t>
            </w:r>
            <w:r w:rsidRPr="002F628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14h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819">
              <w:rPr>
                <w:rFonts w:ascii="Times New Roman" w:hAnsi="Times New Roman" w:cs="Times New Roman"/>
                <w:sz w:val="28"/>
                <w:szCs w:val="28"/>
              </w:rPr>
              <w:t>Appointments Scheduled</w:t>
            </w:r>
          </w:p>
        </w:tc>
        <w:tc>
          <w:tcPr>
            <w:tcW w:w="3117" w:type="dxa"/>
          </w:tcPr>
          <w:p w:rsidR="00010819" w:rsidRPr="00010819" w:rsidRDefault="00010819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 w:rsidRPr="00010819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Rendez-vous programmés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F34FF8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Event Name </w:t>
            </w:r>
            <w:r w:rsidRPr="00F702AC">
              <w:rPr>
                <w:rFonts w:ascii="Times New Roman" w:hAnsi="Times New Roman" w:cs="Times New Roman"/>
                <w:sz w:val="28"/>
                <w:szCs w:val="28"/>
              </w:rPr>
              <w:t>[probably not even going to be used, though]</w:t>
            </w:r>
          </w:p>
        </w:tc>
        <w:tc>
          <w:tcPr>
            <w:tcW w:w="3117" w:type="dxa"/>
          </w:tcPr>
          <w:p w:rsidR="00010819" w:rsidRPr="00F34FF8" w:rsidRDefault="00F34FF8" w:rsidP="00010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 de </w:t>
            </w:r>
            <w:r w:rsidRPr="00F34FF8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l’événement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F34FF8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Short Event Description </w:t>
            </w:r>
            <w:r w:rsidRPr="00F702AC">
              <w:rPr>
                <w:rFonts w:ascii="Times New Roman" w:hAnsi="Times New Roman" w:cs="Times New Roman"/>
                <w:sz w:val="28"/>
                <w:szCs w:val="28"/>
              </w:rPr>
              <w:t>[probably not even going to be used, though]</w:t>
            </w:r>
          </w:p>
        </w:tc>
        <w:tc>
          <w:tcPr>
            <w:tcW w:w="3117" w:type="dxa"/>
          </w:tcPr>
          <w:p w:rsidR="00010819" w:rsidRPr="00F34FF8" w:rsidRDefault="00F34FF8" w:rsidP="000108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Courte description de </w:t>
            </w:r>
            <w:r w:rsidRPr="00F34FF8"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l’événement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7A3383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Make Appointment</w:t>
            </w:r>
          </w:p>
        </w:tc>
        <w:tc>
          <w:tcPr>
            <w:tcW w:w="3117" w:type="dxa"/>
          </w:tcPr>
          <w:p w:rsidR="00010819" w:rsidRPr="00F34FF8" w:rsidRDefault="007A3383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Prendre un rendez-vous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7A3383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Appointment</w:t>
            </w:r>
          </w:p>
        </w:tc>
        <w:tc>
          <w:tcPr>
            <w:tcW w:w="3117" w:type="dxa"/>
          </w:tcPr>
          <w:p w:rsidR="00010819" w:rsidRPr="00F34FF8" w:rsidRDefault="007A3383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CA"/>
              </w:rPr>
              <w:t>Annuler un rendez-vous</w:t>
            </w: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010819" w:rsidRPr="00F34FF8" w:rsidRDefault="00010819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10819" w:rsidRPr="00F34FF8" w:rsidRDefault="00010819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10819" w:rsidRPr="00F34FF8" w:rsidRDefault="00010819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10819" w:rsidRPr="00F34FF8" w:rsidRDefault="00010819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  <w:tr w:rsidR="00010819" w:rsidRPr="00F702AC" w:rsidTr="00A64F2A">
        <w:tc>
          <w:tcPr>
            <w:tcW w:w="3116" w:type="dxa"/>
          </w:tcPr>
          <w:p w:rsidR="00010819" w:rsidRPr="00010819" w:rsidRDefault="00010819" w:rsidP="005F6F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10819" w:rsidRPr="00F34FF8" w:rsidRDefault="00010819" w:rsidP="00010819">
            <w:pPr>
              <w:rPr>
                <w:rFonts w:ascii="Times New Roman" w:hAnsi="Times New Roman" w:cs="Times New Roman"/>
                <w:sz w:val="28"/>
                <w:szCs w:val="28"/>
                <w:lang w:val="fr-CA"/>
              </w:rPr>
            </w:pPr>
          </w:p>
        </w:tc>
        <w:tc>
          <w:tcPr>
            <w:tcW w:w="3117" w:type="dxa"/>
          </w:tcPr>
          <w:p w:rsidR="00010819" w:rsidRPr="00F702AC" w:rsidRDefault="00010819" w:rsidP="00A64F2A">
            <w:pPr>
              <w:rPr>
                <w:rFonts w:ascii="Times New Roman" w:hAnsi="Times New Roman" w:cs="Times New Roman"/>
                <w:sz w:val="28"/>
                <w:szCs w:val="28"/>
                <w:lang w:bidi="ta-LK"/>
              </w:rPr>
            </w:pPr>
          </w:p>
        </w:tc>
      </w:tr>
    </w:tbl>
    <w:p w:rsidR="00A64F2A" w:rsidRPr="00A64F2A" w:rsidRDefault="00A64F2A" w:rsidP="00A64F2A">
      <w:pPr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*In French titles, the only word that begins with a capital letter is the first word (</w:t>
      </w:r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obviously</w:t>
      </w:r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>, there are exceptions like names of people or, in this case, schools).</w:t>
      </w:r>
    </w:p>
    <w:sectPr w:rsidR="00A64F2A" w:rsidRPr="00A6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2A"/>
    <w:rsid w:val="00010819"/>
    <w:rsid w:val="001614AE"/>
    <w:rsid w:val="002F628B"/>
    <w:rsid w:val="003D5DA9"/>
    <w:rsid w:val="005539EC"/>
    <w:rsid w:val="005F42C4"/>
    <w:rsid w:val="005F6F3E"/>
    <w:rsid w:val="007A3383"/>
    <w:rsid w:val="00841187"/>
    <w:rsid w:val="0085654E"/>
    <w:rsid w:val="009321A7"/>
    <w:rsid w:val="009C609F"/>
    <w:rsid w:val="00A365D2"/>
    <w:rsid w:val="00A64F2A"/>
    <w:rsid w:val="00D85514"/>
    <w:rsid w:val="00E17ACF"/>
    <w:rsid w:val="00F34FF8"/>
    <w:rsid w:val="00F7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2913-0953-4298-825B-B90B7DD2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F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688">
          <w:marLeft w:val="-3090"/>
          <w:marRight w:val="0"/>
          <w:marTop w:val="0"/>
          <w:marBottom w:val="0"/>
          <w:divBdr>
            <w:top w:val="double" w:sz="12" w:space="31" w:color="EF3038"/>
            <w:left w:val="double" w:sz="12" w:space="0" w:color="EF3038"/>
            <w:bottom w:val="double" w:sz="12" w:space="0" w:color="EF3038"/>
            <w:right w:val="double" w:sz="12" w:space="0" w:color="EF303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11</cp:revision>
  <dcterms:created xsi:type="dcterms:W3CDTF">2017-05-05T12:41:00Z</dcterms:created>
  <dcterms:modified xsi:type="dcterms:W3CDTF">2017-05-05T14:11:00Z</dcterms:modified>
</cp:coreProperties>
</file>